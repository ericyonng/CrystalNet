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0F81" w14:textId="77777777" w:rsidR="00550139" w:rsidRPr="00550139" w:rsidRDefault="00550139" w:rsidP="00550139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生成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语法树通常使用的是一种名为抽象语法树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(Abstract Syntax Tree, AST)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的数据结构。生成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的过程通常需要使用词法分析器和语法分析器。</w:t>
      </w:r>
    </w:p>
    <w:p w14:paraId="596ABE06" w14:textId="77777777" w:rsidR="00550139" w:rsidRPr="00550139" w:rsidRDefault="00550139" w:rsidP="00550139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词法分析器将源码转换成一个个的标记，然后语法分析器据此构建出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。在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中，你可以使用如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ANTLR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Bison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等工具来生成词法分析器和语法分析器。</w:t>
      </w:r>
    </w:p>
    <w:p w14:paraId="6F08D740" w14:textId="77777777" w:rsidR="00550139" w:rsidRPr="00550139" w:rsidRDefault="00550139" w:rsidP="00550139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下面是一个简单的例子，使用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ANTLR v4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来生成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的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</w:p>
    <w:p w14:paraId="4136A1BE" w14:textId="77777777" w:rsidR="00550139" w:rsidRPr="00550139" w:rsidRDefault="00550139" w:rsidP="00550139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首先，需要定义语法规则。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ANTLR v4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为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提供了一套预定义的语法规则，可以在</w:t>
      </w:r>
      <w:hyperlink r:id="rId7" w:history="1">
        <w:r w:rsidRPr="00550139">
          <w:rPr>
            <w:rFonts w:ascii="Segoe UI" w:eastAsia="宋体" w:hAnsi="Segoe UI" w:cs="Segoe UI"/>
            <w:color w:val="F44336"/>
            <w:kern w:val="0"/>
            <w:sz w:val="23"/>
            <w:szCs w:val="23"/>
            <w:u w:val="single"/>
          </w:rPr>
          <w:t>这里</w:t>
        </w:r>
      </w:hyperlink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找到。将这个文件保存为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CPP14.g4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</w:p>
    <w:p w14:paraId="67E7DAA6" w14:textId="77777777" w:rsidR="00550139" w:rsidRPr="00550139" w:rsidRDefault="00550139" w:rsidP="00550139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然后，可以使用以下命令来生成词法分析器和语法分析器的代码：</w:t>
      </w:r>
    </w:p>
    <w:p w14:paraId="44BC1056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antlr4 -Dlanguage=Cpp CPP14.g4</w:t>
      </w:r>
    </w:p>
    <w:p w14:paraId="7DCB7AA5" w14:textId="77777777" w:rsidR="00550139" w:rsidRPr="00550139" w:rsidRDefault="00550139" w:rsidP="00550139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在生成的代码中，</w:t>
      </w:r>
      <w:r w:rsidRPr="00550139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CPP14Parser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类就是语法分析器。下面是一个简单的例子，展示如何使用它来生成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：</w:t>
      </w:r>
    </w:p>
    <w:p w14:paraId="022D101E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550139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include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</w:t>
      </w:r>
      <w:r w:rsidRPr="00550139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"CPP14Lexer.h"</w:t>
      </w:r>
    </w:p>
    <w:p w14:paraId="15D01243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550139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include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</w:t>
      </w:r>
      <w:r w:rsidRPr="00550139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"CPP14Parser.h"</w:t>
      </w:r>
    </w:p>
    <w:p w14:paraId="6A595321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550139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include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</w:t>
      </w:r>
      <w:r w:rsidRPr="00550139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&lt;antlr4-runtime.h&gt;</w:t>
      </w:r>
    </w:p>
    <w:p w14:paraId="7FD71212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78DD2AC1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int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main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() {</w:t>
      </w:r>
    </w:p>
    <w:p w14:paraId="57BE35CF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std::ifstream 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stream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</w:t>
      </w:r>
      <w:r w:rsidRPr="00550139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"test.cpp"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);</w:t>
      </w:r>
    </w:p>
    <w:p w14:paraId="37231E3E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antlr4::ANTLRInputStream 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input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(stream);</w:t>
      </w:r>
    </w:p>
    <w:p w14:paraId="594BF468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CPP14Lexer 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lexer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(&amp;input);</w:t>
      </w:r>
    </w:p>
    <w:p w14:paraId="51EC2959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antlr4::CommonTokenStream 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tokens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(&amp;lexer);</w:t>
      </w:r>
    </w:p>
    <w:p w14:paraId="6BFB26ED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CPP14Parser </w:t>
      </w:r>
      <w:r w:rsidRPr="00550139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parser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(&amp;tokens);</w:t>
      </w:r>
    </w:p>
    <w:p w14:paraId="1D114C02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antlr4::tree::ParseTree* tree = parser.</w:t>
      </w:r>
      <w:r w:rsidRPr="00550139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translationunit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();</w:t>
      </w:r>
    </w:p>
    <w:p w14:paraId="3B9DB095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50139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// ...</w:t>
      </w:r>
    </w:p>
    <w:p w14:paraId="2B8C2563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50139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return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550139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0</w:t>
      </w: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;</w:t>
      </w:r>
    </w:p>
    <w:p w14:paraId="3A8317F7" w14:textId="77777777" w:rsidR="00550139" w:rsidRPr="00550139" w:rsidRDefault="00550139" w:rsidP="005501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50139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14:paraId="523B1FC4" w14:textId="77777777" w:rsidR="00550139" w:rsidRPr="00550139" w:rsidRDefault="00550139" w:rsidP="00550139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在这个例子中，</w:t>
      </w:r>
      <w:r w:rsidRPr="00550139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test.cpp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是你想要解析的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</w:t>
      </w:r>
      <w:ins w:id="0" w:author="Unknown">
        <w:r w:rsidRPr="00550139">
          <w:rPr>
            <w:rFonts w:ascii="Segoe UI" w:eastAsia="宋体" w:hAnsi="Segoe UI" w:cs="Segoe UI"/>
            <w:color w:val="444444"/>
            <w:kern w:val="0"/>
            <w:sz w:val="23"/>
            <w:szCs w:val="23"/>
          </w:rPr>
          <w:t>源码文件，</w:t>
        </w:r>
        <w:r w:rsidRPr="00550139">
          <w:rPr>
            <w:rFonts w:ascii="inherit" w:eastAsia="宋体" w:hAnsi="inherit" w:cs="宋体"/>
            <w:color w:val="D63384"/>
            <w:kern w:val="0"/>
            <w:sz w:val="23"/>
            <w:szCs w:val="23"/>
            <w:shd w:val="clear" w:color="auto" w:fill="F7F7F8"/>
          </w:rPr>
          <w:t>translationunit</w:t>
        </w:r>
        <w:r w:rsidRPr="00550139">
          <w:rPr>
            <w:rFonts w:ascii="Segoe UI" w:eastAsia="宋体" w:hAnsi="Segoe UI" w:cs="Segoe UI"/>
            <w:color w:val="444444"/>
            <w:kern w:val="0"/>
            <w:sz w:val="23"/>
            <w:szCs w:val="23"/>
          </w:rPr>
          <w:t>是</w:t>
        </w:r>
        <w:r w:rsidRPr="00550139">
          <w:rPr>
            <w:rFonts w:ascii="Segoe UI" w:eastAsia="宋体" w:hAnsi="Segoe UI" w:cs="Segoe UI"/>
            <w:color w:val="444444"/>
            <w:kern w:val="0"/>
            <w:sz w:val="23"/>
            <w:szCs w:val="23"/>
          </w:rPr>
          <w:t>C</w:t>
        </w:r>
      </w:ins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语法中的一个规则，代表了一个完整的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程序。</w:t>
      </w:r>
    </w:p>
    <w:p w14:paraId="413E9585" w14:textId="77777777" w:rsidR="00550139" w:rsidRPr="00550139" w:rsidRDefault="00550139" w:rsidP="00550139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这个过程只是生成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的第一步，你还需要遍历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并根据需要进行操作。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ANTLR v4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提供了</w:t>
      </w:r>
      <w:r w:rsidRPr="00550139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ParseTreeWalker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类来遍历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AST</w:t>
      </w:r>
      <w:r w:rsidRPr="00550139">
        <w:rPr>
          <w:rFonts w:ascii="Segoe UI" w:eastAsia="宋体" w:hAnsi="Segoe UI" w:cs="Segoe UI"/>
          <w:color w:val="444444"/>
          <w:kern w:val="0"/>
          <w:sz w:val="23"/>
          <w:szCs w:val="23"/>
        </w:rPr>
        <w:t>，你也可以实现自己的访问者类。</w:t>
      </w:r>
    </w:p>
    <w:p w14:paraId="5DF96953" w14:textId="77777777" w:rsidR="00783CFD" w:rsidRDefault="00783CFD"/>
    <w:sectPr w:rsidR="0078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7453" w14:textId="77777777" w:rsidR="000A33D0" w:rsidRDefault="000A33D0" w:rsidP="00550139">
      <w:r>
        <w:separator/>
      </w:r>
    </w:p>
  </w:endnote>
  <w:endnote w:type="continuationSeparator" w:id="0">
    <w:p w14:paraId="5B3F29F6" w14:textId="77777777" w:rsidR="000A33D0" w:rsidRDefault="000A33D0" w:rsidP="0055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2022" w14:textId="77777777" w:rsidR="000A33D0" w:rsidRDefault="000A33D0" w:rsidP="00550139">
      <w:r>
        <w:separator/>
      </w:r>
    </w:p>
  </w:footnote>
  <w:footnote w:type="continuationSeparator" w:id="0">
    <w:p w14:paraId="081C6EC0" w14:textId="77777777" w:rsidR="000A33D0" w:rsidRDefault="000A33D0" w:rsidP="00550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46D"/>
    <w:multiLevelType w:val="multilevel"/>
    <w:tmpl w:val="7C50AF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701E"/>
    <w:multiLevelType w:val="multilevel"/>
    <w:tmpl w:val="16EA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61B89"/>
    <w:multiLevelType w:val="multilevel"/>
    <w:tmpl w:val="3EDE1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064368">
    <w:abstractNumId w:val="1"/>
  </w:num>
  <w:num w:numId="2" w16cid:durableId="288516846">
    <w:abstractNumId w:val="2"/>
    <w:lvlOverride w:ilvl="0">
      <w:lvl w:ilvl="0">
        <w:numFmt w:val="decimal"/>
        <w:lvlText w:val="%1."/>
        <w:lvlJc w:val="left"/>
      </w:lvl>
    </w:lvlOverride>
  </w:num>
  <w:num w:numId="3" w16cid:durableId="92264696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6A"/>
    <w:rsid w:val="000A33D0"/>
    <w:rsid w:val="0049766A"/>
    <w:rsid w:val="00550139"/>
    <w:rsid w:val="007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259A11-3BC7-4AAD-B06D-9D98B098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1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1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139"/>
    <w:rPr>
      <w:sz w:val="18"/>
      <w:szCs w:val="18"/>
    </w:rPr>
  </w:style>
  <w:style w:type="paragraph" w:customStyle="1" w:styleId="line">
    <w:name w:val="line"/>
    <w:basedOn w:val="a"/>
    <w:rsid w:val="00550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50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5013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0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01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013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550139"/>
  </w:style>
  <w:style w:type="character" w:customStyle="1" w:styleId="hljs-keyword">
    <w:name w:val="hljs-keyword"/>
    <w:basedOn w:val="a0"/>
    <w:rsid w:val="00550139"/>
  </w:style>
  <w:style w:type="character" w:customStyle="1" w:styleId="hljs-string">
    <w:name w:val="hljs-string"/>
    <w:basedOn w:val="a0"/>
    <w:rsid w:val="00550139"/>
  </w:style>
  <w:style w:type="character" w:customStyle="1" w:styleId="hljs-function">
    <w:name w:val="hljs-function"/>
    <w:basedOn w:val="a0"/>
    <w:rsid w:val="00550139"/>
  </w:style>
  <w:style w:type="character" w:customStyle="1" w:styleId="hljs-type">
    <w:name w:val="hljs-type"/>
    <w:basedOn w:val="a0"/>
    <w:rsid w:val="00550139"/>
  </w:style>
  <w:style w:type="character" w:customStyle="1" w:styleId="hljs-title">
    <w:name w:val="hljs-title"/>
    <w:basedOn w:val="a0"/>
    <w:rsid w:val="00550139"/>
  </w:style>
  <w:style w:type="character" w:customStyle="1" w:styleId="hljs-params">
    <w:name w:val="hljs-params"/>
    <w:basedOn w:val="a0"/>
    <w:rsid w:val="00550139"/>
  </w:style>
  <w:style w:type="character" w:customStyle="1" w:styleId="hljs-builtin">
    <w:name w:val="hljs-built_in"/>
    <w:basedOn w:val="a0"/>
    <w:rsid w:val="00550139"/>
  </w:style>
  <w:style w:type="character" w:customStyle="1" w:styleId="hljs-comment">
    <w:name w:val="hljs-comment"/>
    <w:basedOn w:val="a0"/>
    <w:rsid w:val="00550139"/>
  </w:style>
  <w:style w:type="character" w:customStyle="1" w:styleId="hljs-number">
    <w:name w:val="hljs-number"/>
    <w:basedOn w:val="a0"/>
    <w:rsid w:val="0055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lr/grammars-v4/blob/master/cpp/CPP14.g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2023-09-14T04:25:00Z</dcterms:created>
  <dcterms:modified xsi:type="dcterms:W3CDTF">2023-09-14T04:25:00Z</dcterms:modified>
</cp:coreProperties>
</file>